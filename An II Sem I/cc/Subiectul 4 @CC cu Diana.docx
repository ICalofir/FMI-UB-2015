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spacing w:before="0" w:line="240" w:lineRule="auto"/>
        <w:contextualSpacing w:val="0"/>
      </w:pPr>
      <w:bookmarkStart w:colFirst="0" w:colLast="0" w:name="_nrnw03t7conb" w:id="0"/>
      <w:bookmarkEnd w:id="0"/>
      <w:r w:rsidDel="00000000" w:rsidR="00000000" w:rsidRPr="00000000">
        <w:rPr>
          <w:rtl w:val="0"/>
        </w:rPr>
        <w:t xml:space="preserve">Calculabilitate &amp; Complexități</w:t>
        <w:br w:type="textWrapping"/>
      </w:r>
      <w:r w:rsidDel="00000000" w:rsidR="00000000" w:rsidRPr="00000000">
        <w:rPr>
          <w:b w:val="0"/>
          <w:rtl w:val="0"/>
        </w:rPr>
        <w:t xml:space="preserve">Subiectul 4</w:t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_s44548ln3mw" w:id="1"/>
      <w:bookmarkEnd w:id="1"/>
      <w:r w:rsidDel="00000000" w:rsidR="00000000" w:rsidRPr="00000000">
        <w:rPr>
          <w:rtl w:val="0"/>
        </w:rPr>
        <w:t xml:space="preserve">Complexitate Timp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8100"/>
            <wp:effectExtent b="0" l="0" r="0" t="0"/>
            <wp:docPr id="3" name="image04.png" title="horizontal line"/>
            <a:graphic>
              <a:graphicData uri="http://schemas.openxmlformats.org/drawingml/2006/picture">
                <pic:pic>
                  <pic:nvPicPr>
                    <pic:cNvPr id="0" name="image04.png" title="horizontal line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omtczwon968r" w:id="2"/>
      <w:bookmarkEnd w:id="2"/>
      <w:r w:rsidDel="00000000" w:rsidR="00000000" w:rsidRPr="00000000">
        <w:rPr>
          <w:rtl w:val="0"/>
        </w:rPr>
        <w:t xml:space="preserve">Ce tre să știi?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Nota 6: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modelul de masina Turing pe care se face evaluarea masurii timp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definitia masurii timp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definirea claselor de complexitate timp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comprimarea benzilor (enunturi)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eliminarea constantelor (enunturi)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ierarhii de complexitate (enunturi)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Fiecare demonstratie, la alegere: 2p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oy9h4tiqgzqu" w:id="3"/>
      <w:bookmarkEnd w:id="3"/>
      <w:r w:rsidDel="00000000" w:rsidR="00000000" w:rsidRPr="00000000">
        <w:rPr>
          <w:rtl w:val="0"/>
        </w:rPr>
        <w:t xml:space="preserve">Modelul de mașină Turing folosit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Vom folosi mașina Turing cu k benzi infinite la ambele capete. Poate să nu miște capul de citire/scriere la un moment dat. Masinile consider</w:t>
      </w:r>
      <w:del w:author="Andrei Baltatu" w:id="0" w:date="2017-01-23T23:22:32Z">
        <w:r w:rsidDel="00000000" w:rsidR="00000000" w:rsidRPr="00000000">
          <w:rPr>
            <w:rtl w:val="0"/>
          </w:rPr>
          <w:delText xml:space="preserve">e</w:delText>
        </w:r>
      </w:del>
      <w:r w:rsidDel="00000000" w:rsidR="00000000" w:rsidRPr="00000000">
        <w:rPr>
          <w:rtl w:val="0"/>
        </w:rPr>
        <w:t xml:space="preserve">ate se opresc pe fiecare input.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3344142" cy="1620838"/>
                <wp:effectExtent b="0" l="0" r="0" t="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8600" y="66675"/>
                          <a:ext cx="3344142" cy="1620838"/>
                          <a:chOff x="228600" y="66675"/>
                          <a:chExt cx="3400275" cy="1638300"/>
                        </a:xfrm>
                      </wpg:grpSpPr>
                      <wps:wsp>
                        <wps:cNvSpPr/>
                        <wps:cNvPr id="7" name="Shape 7"/>
                        <wps:spPr>
                          <a:xfrm>
                            <a:off x="600075" y="171450"/>
                            <a:ext cx="3028800" cy="238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…					        ...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600075" y="590550"/>
                            <a:ext cx="3028800" cy="238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…					        ...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600075" y="1409700"/>
                            <a:ext cx="3028800" cy="238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…					        ...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1905000" y="890625"/>
                            <a:ext cx="9621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…..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228600" y="66675"/>
                            <a:ext cx="6285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#1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228600" y="523875"/>
                            <a:ext cx="6285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#2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228600" y="1362075"/>
                            <a:ext cx="6285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#k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344142" cy="1620838"/>
                <wp:effectExtent b="0" l="0" r="0" t="0"/>
                <wp:docPr id="7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44142" cy="162083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k1v4i2pzafyl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Definiții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Time</w:t>
      </w:r>
      <w:r w:rsidDel="00000000" w:rsidR="00000000" w:rsidRPr="00000000">
        <w:rPr>
          <w:b w:val="1"/>
          <w:sz w:val="24"/>
          <w:szCs w:val="24"/>
          <w:vertAlign w:val="subscript"/>
          <w:rtl w:val="0"/>
        </w:rPr>
        <w:t xml:space="preserve">M</w:t>
      </w:r>
      <w:r w:rsidDel="00000000" w:rsidR="00000000" w:rsidRPr="00000000">
        <w:rPr>
          <w:b w:val="1"/>
          <w:rtl w:val="0"/>
        </w:rPr>
        <w:t xml:space="preserve">(n) </w:t>
      </w:r>
      <w:r w:rsidDel="00000000" w:rsidR="00000000" w:rsidRPr="00000000">
        <w:rPr>
          <w:rtl w:val="0"/>
        </w:rPr>
        <w:t xml:space="preserve">= numărul maxim de pași pe care îi face mașina M pentru a decide o intrare de lungime n.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(D/N)TIME</w:t>
      </w:r>
      <w:r w:rsidDel="00000000" w:rsidR="00000000" w:rsidRPr="00000000">
        <w:rPr>
          <w:b w:val="1"/>
          <w:vertAlign w:val="subscript"/>
          <w:rtl w:val="0"/>
        </w:rPr>
        <w:t xml:space="preserve">k</w:t>
      </w:r>
      <w:r w:rsidDel="00000000" w:rsidR="00000000" w:rsidRPr="00000000">
        <w:rPr>
          <w:b w:val="1"/>
          <w:rtl w:val="0"/>
        </w:rPr>
        <w:t xml:space="preserve">(f(n))</w:t>
      </w:r>
      <w:r w:rsidDel="00000000" w:rsidR="00000000" w:rsidRPr="00000000">
        <w:rPr>
          <w:rtl w:val="0"/>
        </w:rPr>
        <w:t xml:space="preserve"> = {L | există o mașină Turing M </w:t>
      </w:r>
      <w:r w:rsidDel="00000000" w:rsidR="00000000" w:rsidRPr="00000000">
        <w:rPr>
          <w:b w:val="1"/>
          <w:rtl w:val="0"/>
        </w:rPr>
        <w:t xml:space="preserve">deterministă/nedeterministă</w:t>
      </w:r>
      <w:r w:rsidDel="00000000" w:rsidR="00000000" w:rsidRPr="00000000">
        <w:rPr>
          <w:rtl w:val="0"/>
        </w:rPr>
        <w:t xml:space="preserve"> cu</w:t>
      </w:r>
      <w:r w:rsidDel="00000000" w:rsidR="00000000" w:rsidRPr="00000000">
        <w:rPr>
          <w:b w:val="1"/>
          <w:rtl w:val="0"/>
        </w:rPr>
        <w:t xml:space="preserve"> k</w:t>
      </w:r>
      <w:r w:rsidDel="00000000" w:rsidR="00000000" w:rsidRPr="00000000">
        <w:rPr>
          <w:rtl w:val="0"/>
        </w:rPr>
        <w:t xml:space="preserve"> benzi astfel încât </w:t>
      </w:r>
      <w:r w:rsidDel="00000000" w:rsidR="00000000" w:rsidRPr="00000000">
        <w:rPr>
          <w:b w:val="1"/>
          <w:rtl w:val="0"/>
        </w:rPr>
        <w:t xml:space="preserve">L(M) = L</w:t>
      </w:r>
      <w:r w:rsidDel="00000000" w:rsidR="00000000" w:rsidRPr="00000000">
        <w:rPr>
          <w:rtl w:val="0"/>
        </w:rPr>
        <w:t xml:space="preserve"> și există n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cu </w:t>
      </w:r>
      <w:r w:rsidDel="00000000" w:rsidR="00000000" w:rsidRPr="00000000">
        <w:rPr>
          <w:b w:val="1"/>
          <w:rtl w:val="0"/>
        </w:rPr>
        <w:t xml:space="preserve">Time</w:t>
      </w:r>
      <w:r w:rsidDel="00000000" w:rsidR="00000000" w:rsidRPr="00000000">
        <w:rPr>
          <w:b w:val="1"/>
          <w:sz w:val="24"/>
          <w:szCs w:val="24"/>
          <w:vertAlign w:val="subscript"/>
          <w:rtl w:val="0"/>
        </w:rPr>
        <w:t xml:space="preserve">M</w:t>
      </w:r>
      <w:r w:rsidDel="00000000" w:rsidR="00000000" w:rsidRPr="00000000">
        <w:rPr>
          <w:b w:val="1"/>
          <w:rtl w:val="0"/>
        </w:rPr>
        <w:t xml:space="preserve">(n)</w:t>
      </w:r>
      <w:r w:rsidDel="00000000" w:rsidR="00000000" w:rsidRPr="00000000">
        <w:rPr>
          <w:rtl w:val="0"/>
        </w:rPr>
        <w:t xml:space="preserve"> &lt;= f(n) pentru orice n &gt;= n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8caztgfm5gn" w:id="5"/>
      <w:bookmarkEnd w:id="5"/>
      <w:r w:rsidDel="00000000" w:rsidR="00000000" w:rsidRPr="00000000">
        <w:rPr>
          <w:rtl w:val="0"/>
        </w:rPr>
        <w:t xml:space="preserve">Teoreme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Comprimarea timpului de lucru cu un factor constant: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color w:val="000000"/>
          <w:rtl w:val="0"/>
        </w:rPr>
        <w:t xml:space="preserve">(D/N)TIME</w:t>
      </w:r>
      <w:r w:rsidDel="00000000" w:rsidR="00000000" w:rsidRPr="00000000">
        <w:rPr>
          <w:color w:val="000000"/>
          <w:vertAlign w:val="subscript"/>
          <w:rtl w:val="0"/>
        </w:rPr>
        <w:t xml:space="preserve">k</w:t>
      </w:r>
      <w:r w:rsidDel="00000000" w:rsidR="00000000" w:rsidRPr="00000000">
        <w:rPr>
          <w:color w:val="000000"/>
          <w:rtl w:val="0"/>
        </w:rPr>
        <w:t xml:space="preserve">(f(n)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= </w:t>
      </w:r>
      <w:r w:rsidDel="00000000" w:rsidR="00000000" w:rsidRPr="00000000">
        <w:rPr>
          <w:color w:val="000000"/>
          <w:rtl w:val="0"/>
        </w:rPr>
        <w:t xml:space="preserve">(D/N)TIME</w:t>
      </w:r>
      <w:r w:rsidDel="00000000" w:rsidR="00000000" w:rsidRPr="00000000">
        <w:rPr>
          <w:color w:val="000000"/>
          <w:vertAlign w:val="subscript"/>
          <w:rtl w:val="0"/>
        </w:rPr>
        <w:t xml:space="preserve">k</w:t>
      </w:r>
      <w:r w:rsidDel="00000000" w:rsidR="00000000" w:rsidRPr="00000000">
        <w:rPr>
          <w:color w:val="000000"/>
          <w:rtl w:val="0"/>
        </w:rPr>
        <w:t xml:space="preserve">(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 f(n))</w:t>
      </w:r>
      <w:r w:rsidDel="00000000" w:rsidR="00000000" w:rsidRPr="00000000">
        <w:rPr>
          <w:b w:val="0"/>
          <w:color w:val="000000"/>
          <w:rtl w:val="0"/>
        </w:rPr>
        <w:t xml:space="preserve">, unde c este o constanta pozitivă nenulă dacă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k &gt; 1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216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f(n) / n tinde la infinit când n tinde la infinit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b w:val="0"/>
          <w:color w:val="000000"/>
          <w:rtl w:val="0"/>
        </w:rPr>
        <w:t xml:space="preserve">(</w:t>
      </w:r>
      <w:r w:rsidDel="00000000" w:rsidR="00000000" w:rsidRPr="00000000">
        <w:rPr>
          <w:color w:val="000000"/>
          <w:rtl w:val="0"/>
        </w:rPr>
        <w:t xml:space="preserve">(D/N)TIME</w:t>
      </w:r>
      <w:r w:rsidDel="00000000" w:rsidR="00000000" w:rsidRPr="00000000">
        <w:rPr>
          <w:color w:val="000000"/>
          <w:vertAlign w:val="subscript"/>
          <w:rtl w:val="0"/>
        </w:rPr>
        <w:t xml:space="preserve">k</w:t>
      </w:r>
      <w:r w:rsidDel="00000000" w:rsidR="00000000" w:rsidRPr="00000000">
        <w:rPr>
          <w:color w:val="000000"/>
          <w:rtl w:val="0"/>
        </w:rPr>
        <w:t xml:space="preserve">(</w:t>
      </w:r>
      <w:r w:rsidDel="00000000" w:rsidR="00000000" w:rsidRPr="00000000">
        <w:rPr>
          <w:rtl w:val="0"/>
        </w:rPr>
        <w:t xml:space="preserve">t </w:t>
      </w:r>
      <w:r w:rsidDel="00000000" w:rsidR="00000000" w:rsidRPr="00000000">
        <w:rPr>
          <w:color w:val="000000"/>
          <w:rtl w:val="0"/>
        </w:rPr>
        <w:t xml:space="preserve">n)</w:t>
      </w:r>
      <w:r w:rsidDel="00000000" w:rsidR="00000000" w:rsidRPr="00000000">
        <w:rPr>
          <w:b w:val="0"/>
          <w:color w:val="000000"/>
          <w:rtl w:val="0"/>
        </w:rPr>
        <w:t xml:space="preserve"> = </w:t>
      </w:r>
      <w:r w:rsidDel="00000000" w:rsidR="00000000" w:rsidRPr="00000000">
        <w:rPr>
          <w:color w:val="000000"/>
          <w:rtl w:val="0"/>
        </w:rPr>
        <w:t xml:space="preserve">(D/N)TIME</w:t>
      </w:r>
      <w:r w:rsidDel="00000000" w:rsidR="00000000" w:rsidRPr="00000000">
        <w:rPr>
          <w:color w:val="000000"/>
          <w:vertAlign w:val="subscript"/>
          <w:rtl w:val="0"/>
        </w:rPr>
        <w:t xml:space="preserve">k</w:t>
      </w:r>
      <w:r w:rsidDel="00000000" w:rsidR="00000000" w:rsidRPr="00000000">
        <w:rPr>
          <w:color w:val="000000"/>
          <w:rtl w:val="0"/>
        </w:rPr>
        <w:t xml:space="preserve">((1 + </w:t>
      </w:r>
      <w:r w:rsidDel="00000000" w:rsidR="00000000" w:rsidRPr="00000000">
        <w:rPr>
          <w:rtl w:val="0"/>
        </w:rPr>
        <w:t xml:space="preserve">epsilon</w:t>
      </w:r>
      <w:r w:rsidDel="00000000" w:rsidR="00000000" w:rsidRPr="00000000">
        <w:rPr>
          <w:color w:val="000000"/>
          <w:rtl w:val="0"/>
        </w:rPr>
        <w:t xml:space="preserve">) n)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, pentru orice k &gt; 1 și epsilon &gt; 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Reducerea numarului de benzi: 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/>
      </w:pPr>
      <w:r w:rsidDel="00000000" w:rsidR="00000000" w:rsidRPr="00000000">
        <w:rPr>
          <w:b w:val="0"/>
          <w:rtl w:val="0"/>
        </w:rPr>
        <w:t xml:space="preserve">(</w:t>
      </w:r>
      <w:r w:rsidDel="00000000" w:rsidR="00000000" w:rsidRPr="00000000">
        <w:rPr>
          <w:rtl w:val="0"/>
        </w:rPr>
        <w:t xml:space="preserve">(D/N)TIME</w:t>
      </w:r>
      <w:r w:rsidDel="00000000" w:rsidR="00000000" w:rsidRPr="00000000">
        <w:rPr>
          <w:vertAlign w:val="subscript"/>
          <w:rtl w:val="0"/>
        </w:rPr>
        <w:t xml:space="preserve">k</w:t>
      </w:r>
      <w:r w:rsidDel="00000000" w:rsidR="00000000" w:rsidRPr="00000000">
        <w:rPr>
          <w:rtl w:val="0"/>
        </w:rPr>
        <w:t xml:space="preserve">(f(n))</w:t>
      </w:r>
      <w:r w:rsidDel="00000000" w:rsidR="00000000" w:rsidRPr="00000000">
        <w:rPr>
          <w:b w:val="0"/>
          <w:rtl w:val="0"/>
        </w:rPr>
        <w:t xml:space="preserve"> = </w:t>
      </w:r>
      <w:r w:rsidDel="00000000" w:rsidR="00000000" w:rsidRPr="00000000">
        <w:rPr>
          <w:rtl w:val="0"/>
        </w:rPr>
        <w:t xml:space="preserve">(D/N)TIME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(f(n)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, pentru orice k &gt; 1 și orice f. 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/>
      </w:pPr>
      <w:r w:rsidDel="00000000" w:rsidR="00000000" w:rsidRPr="00000000">
        <w:rPr>
          <w:b w:val="0"/>
          <w:rtl w:val="0"/>
        </w:rPr>
        <w:t xml:space="preserve">(</w:t>
      </w:r>
      <w:r w:rsidDel="00000000" w:rsidR="00000000" w:rsidRPr="00000000">
        <w:rPr>
          <w:rtl w:val="0"/>
        </w:rPr>
        <w:t xml:space="preserve">(D/N)TIME</w:t>
      </w:r>
      <w:r w:rsidDel="00000000" w:rsidR="00000000" w:rsidRPr="00000000">
        <w:rPr>
          <w:vertAlign w:val="subscript"/>
          <w:rtl w:val="0"/>
        </w:rPr>
        <w:t xml:space="preserve">k</w:t>
      </w:r>
      <w:r w:rsidDel="00000000" w:rsidR="00000000" w:rsidRPr="00000000">
        <w:rPr>
          <w:rtl w:val="0"/>
        </w:rPr>
        <w:t xml:space="preserve">(f(n))</w:t>
      </w:r>
      <w:r w:rsidDel="00000000" w:rsidR="00000000" w:rsidRPr="00000000">
        <w:rPr>
          <w:b w:val="0"/>
          <w:rtl w:val="0"/>
        </w:rPr>
        <w:t xml:space="preserve"> = </w:t>
      </w:r>
      <w:r w:rsidDel="00000000" w:rsidR="00000000" w:rsidRPr="00000000">
        <w:rPr>
          <w:rtl w:val="0"/>
        </w:rPr>
        <w:t xml:space="preserve">(D/N)TIME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( f(n)</w:t>
      </w:r>
      <w:r w:rsidDel="00000000" w:rsidR="00000000" w:rsidRPr="00000000">
        <w:rPr>
          <w:vertAlign w:val="superscript"/>
          <w:rtl w:val="0"/>
        </w:rPr>
        <w:t xml:space="preserve"> </w:t>
      </w:r>
      <w:r w:rsidDel="00000000" w:rsidR="00000000" w:rsidRPr="00000000">
        <w:rPr>
          <w:rtl w:val="0"/>
        </w:rPr>
        <w:t xml:space="preserve">lg(f(n)) 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, pentru orice k &gt; 1 și orice f.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Oricare ar fi f(n) recursivă, există un limbaj recursiv L astfel încât L </w:t>
      </w:r>
      <m:oMath>
        <m:r>
          <m:t>∉</m:t>
        </m:r>
      </m:oMath>
      <w:r w:rsidDel="00000000" w:rsidR="00000000" w:rsidRPr="00000000">
        <w:rPr>
          <w:rFonts w:ascii="Arial" w:cs="Arial" w:eastAsia="Arial" w:hAnsi="Arial"/>
          <w:rtl w:val="0"/>
        </w:rPr>
        <w:t xml:space="preserve">DTIME(f(n)).  (L nu aparține lui DTIME(f(n))).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 aplică și pentru DSPACE, NTIME, NSPACE.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_zcoyiesfr9ny" w:id="6"/>
      <w:bookmarkEnd w:id="6"/>
      <w:r w:rsidDel="00000000" w:rsidR="00000000" w:rsidRPr="00000000">
        <w:rPr>
          <w:rtl w:val="0"/>
        </w:rPr>
        <w:t xml:space="preserve">Ierarhie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DTIME(f(n)) </w:t>
      </w:r>
      <m:oMath>
        <m:r>
          <m:t>⊆</m:t>
        </m:r>
      </m:oMath>
      <w:r w:rsidDel="00000000" w:rsidR="00000000" w:rsidRPr="00000000">
        <w:rPr>
          <w:rtl w:val="0"/>
        </w:rPr>
        <w:t xml:space="preserve"> DSPACE(f(n))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NTIME(f(n)) </w:t>
      </w:r>
      <m:oMath>
        <m:r>
          <m:t>⊆</m:t>
        </m:r>
      </m:oMath>
      <w:r w:rsidDel="00000000" w:rsidR="00000000" w:rsidRPr="00000000">
        <w:rPr>
          <w:rtl w:val="0"/>
        </w:rPr>
        <w:t xml:space="preserve"> NSPACE(f(n))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DSPACE(f(n)) </w:t>
      </w:r>
      <m:oMath>
        <m:r>
          <m:t>⊆</m:t>
        </m:r>
      </m:oMath>
      <w:r w:rsidDel="00000000" w:rsidR="00000000" w:rsidRPr="00000000">
        <w:rPr>
          <w:rtl w:val="0"/>
        </w:rPr>
        <w:t xml:space="preserve">DTIME(c</w:t>
      </w:r>
      <w:r w:rsidDel="00000000" w:rsidR="00000000" w:rsidRPr="00000000">
        <w:rPr>
          <w:vertAlign w:val="superscript"/>
          <w:rtl w:val="0"/>
        </w:rPr>
        <w:t xml:space="preserve">f(n)</w:t>
      </w:r>
      <w:r w:rsidDel="00000000" w:rsidR="00000000" w:rsidRPr="00000000">
        <w:rPr>
          <w:rtl w:val="0"/>
        </w:rPr>
        <w:t xml:space="preserve">), pentru f(n) </w:t>
      </w:r>
      <m:oMath>
        <m:r>
          <m:t>≥</m:t>
        </m:r>
      </m:oMath>
      <w:r w:rsidDel="00000000" w:rsidR="00000000" w:rsidRPr="00000000">
        <w:rPr>
          <w:rtl w:val="0"/>
        </w:rPr>
        <w:t xml:space="preserve">log(n)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NTIME(f(n)) </w:t>
      </w:r>
      <m:oMath>
        <m:r>
          <m:t>⊆</m:t>
        </m:r>
      </m:oMath>
      <w:r w:rsidDel="00000000" w:rsidR="00000000" w:rsidRPr="00000000">
        <w:rPr>
          <w:rtl w:val="0"/>
        </w:rPr>
        <w:t xml:space="preserve"> DTIME(c</w:t>
      </w:r>
      <w:r w:rsidDel="00000000" w:rsidR="00000000" w:rsidRPr="00000000">
        <w:rPr>
          <w:vertAlign w:val="superscript"/>
          <w:rtl w:val="0"/>
        </w:rPr>
        <w:t xml:space="preserve">f(n)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NSPACE(f(n)) </w:t>
      </w:r>
      <m:oMath>
        <m:r>
          <m:t>⊆</m:t>
        </m:r>
      </m:oMath>
      <w:r w:rsidDel="00000000" w:rsidR="00000000" w:rsidRPr="00000000">
        <w:rPr>
          <w:rtl w:val="0"/>
        </w:rPr>
        <w:t xml:space="preserve"> DSPACE(f(n)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),  pentru f(n) </w:t>
      </w:r>
      <m:oMath>
        <m:r>
          <m:t>≥</m:t>
        </m:r>
      </m:oMath>
      <w:r w:rsidDel="00000000" w:rsidR="00000000" w:rsidRPr="00000000">
        <w:rPr>
          <w:rtl w:val="0"/>
        </w:rPr>
        <w:t xml:space="preserve">log(n) și f spațiu construibilă complet </w:t>
      </w:r>
      <w:r w:rsidDel="00000000" w:rsidR="00000000" w:rsidRPr="00000000">
        <w:rPr>
          <w:rtl w:val="0"/>
        </w:rPr>
        <w:t xml:space="preserve">(Teorema lui Savitch)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DSPACE(log n) </w:t>
      </w:r>
      <m:oMath>
        <m:r>
          <m:t>⊆</m:t>
        </m:r>
      </m:oMath>
      <w:r w:rsidDel="00000000" w:rsidR="00000000" w:rsidRPr="00000000">
        <w:rPr>
          <w:rtl w:val="0"/>
        </w:rPr>
        <w:t xml:space="preserve"> P </w:t>
      </w:r>
      <m:oMath>
        <m:r>
          <m:t>⊆</m:t>
        </m:r>
      </m:oMath>
      <w:r w:rsidDel="00000000" w:rsidR="00000000" w:rsidRPr="00000000">
        <w:rPr>
          <w:rtl w:val="0"/>
        </w:rPr>
        <w:t xml:space="preserve"> NP </w:t>
      </w:r>
      <m:oMath>
        <m:r>
          <m:t>⊆</m:t>
        </m:r>
      </m:oMath>
      <w:r w:rsidDel="00000000" w:rsidR="00000000" w:rsidRPr="00000000">
        <w:rPr>
          <w:rFonts w:ascii="Arial" w:cs="Arial" w:eastAsia="Arial" w:hAnsi="Arial"/>
          <w:rtl w:val="0"/>
        </w:rPr>
        <w:t xml:space="preserve"> NSPACE = PSPACE și DSPACE(log n) </w:t>
      </w:r>
      <m:oMath>
        <m:r>
          <m:t>⊂</m:t>
        </m:r>
      </m:oMath>
      <w:r w:rsidDel="00000000" w:rsidR="00000000" w:rsidRPr="00000000">
        <w:rPr>
          <w:rtl w:val="0"/>
        </w:rPr>
        <w:t xml:space="preserve">PSPACE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nu5l5mgs62az" w:id="7"/>
      <w:bookmarkEnd w:id="7"/>
      <w:r w:rsidDel="00000000" w:rsidR="00000000" w:rsidRPr="00000000">
        <w:rPr>
          <w:rFonts w:ascii="Arial" w:cs="Arial" w:eastAsia="Arial" w:hAnsi="Arial"/>
          <w:rtl w:val="0"/>
        </w:rPr>
        <w:t xml:space="preserve">Demonstrații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zan6n8vvclck" w:id="8"/>
      <w:bookmarkEnd w:id="8"/>
      <w:r w:rsidDel="00000000" w:rsidR="00000000" w:rsidRPr="00000000">
        <w:rPr>
          <w:rtl w:val="0"/>
        </w:rPr>
        <w:t xml:space="preserve">((D/N)TIME</w:t>
      </w:r>
      <w:r w:rsidDel="00000000" w:rsidR="00000000" w:rsidRPr="00000000">
        <w:rPr>
          <w:vertAlign w:val="subscript"/>
          <w:rtl w:val="0"/>
        </w:rPr>
        <w:t xml:space="preserve">k</w:t>
      </w:r>
      <w:r w:rsidDel="00000000" w:rsidR="00000000" w:rsidRPr="00000000">
        <w:rPr>
          <w:rtl w:val="0"/>
        </w:rPr>
        <w:t xml:space="preserve">(f(n)) = (D/N)TIME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(f(n)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rtl w:val="0"/>
        </w:rPr>
        <w:t xml:space="preserve">), pentru orice k &gt; 1 și orice f.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Fie mașina Turing M cu TimeM(n) = f(n).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3419475" cy="1666875"/>
                <wp:effectExtent b="0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8600" y="457200"/>
                          <a:ext cx="3419475" cy="1666875"/>
                          <a:chOff x="228600" y="457200"/>
                          <a:chExt cx="3400275" cy="1647825"/>
                        </a:xfrm>
                      </wpg:grpSpPr>
                      <wps:wsp>
                        <wps:cNvSpPr/>
                        <wps:cNvPr id="7" name="Shape 7"/>
                        <wps:spPr>
                          <a:xfrm>
                            <a:off x="600075" y="571500"/>
                            <a:ext cx="3028800" cy="238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…		a1			        ...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600075" y="990600"/>
                            <a:ext cx="3028800" cy="238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…  	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			a2	        ...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600075" y="1809750"/>
                            <a:ext cx="3028800" cy="238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…  	ak				        ...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1905000" y="1290675"/>
                            <a:ext cx="9621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…..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228600" y="466725"/>
                            <a:ext cx="6285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#1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228600" y="923925"/>
                            <a:ext cx="6285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#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228600" y="1762125"/>
                            <a:ext cx="6285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#k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/>
                        <wps:cNvPr id="14" name="Shape 14"/>
                        <wps:spPr>
                          <a:xfrm rot="10800000">
                            <a:off x="1590675" y="457200"/>
                            <a:ext cx="190500" cy="164700"/>
                          </a:xfrm>
                          <a:prstGeom prst="triangle">
                            <a:avLst>
                              <a:gd fmla="val 50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5" name="Shape 15"/>
                        <wps:spPr>
                          <a:xfrm rot="10800000">
                            <a:off x="2524125" y="923925"/>
                            <a:ext cx="190500" cy="164700"/>
                          </a:xfrm>
                          <a:prstGeom prst="triangle">
                            <a:avLst>
                              <a:gd fmla="val 50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6" name="Shape 16"/>
                        <wps:spPr>
                          <a:xfrm rot="10800000">
                            <a:off x="1123950" y="1714500"/>
                            <a:ext cx="190500" cy="164700"/>
                          </a:xfrm>
                          <a:prstGeom prst="triangle">
                            <a:avLst>
                              <a:gd fmla="val 50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419475" cy="1666875"/>
                <wp:effectExtent b="0" l="0" r="0" t="0"/>
                <wp:docPr id="6" name="image09.png"/>
                <a:graphic>
                  <a:graphicData uri="http://schemas.openxmlformats.org/drawingml/2006/picture">
                    <pic:pic>
                      <pic:nvPicPr>
                        <pic:cNvPr id="0" name="image0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19475" cy="1666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Și acum, construim mașina M’ astfel: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M’ are o singură bandă auxiliară, iar elementele ei vor fi </w:t>
      </w:r>
      <w:r w:rsidDel="00000000" w:rsidR="00000000" w:rsidRPr="00000000">
        <w:rPr>
          <w:b w:val="1"/>
          <w:rtl w:val="0"/>
        </w:rPr>
        <w:t xml:space="preserve">vectori cu 2k piste: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Pe pista 2 * i - 1 se află conținutul benzii i a mașinii 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Pista 2 * i conține 0-uri mai puțin pe o poziție - are 1 unde se afla capul de citire-scriere al benzii i a mașinii M.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5562600" cy="704850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71475" y="104775"/>
                          <a:ext cx="5562600" cy="704850"/>
                          <a:chOff x="371475" y="104775"/>
                          <a:chExt cx="5543550" cy="6856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71475" y="276225"/>
                            <a:ext cx="2514600" cy="457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a1 a2 a3 a4 a5 a6... 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3400425" y="276225"/>
                            <a:ext cx="2514600" cy="257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a1 a2 a3 a4 a5 a6...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3400425" y="533325"/>
                            <a:ext cx="2514600" cy="257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0   0   0   0    1  0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5" name="Shape 5"/>
                        <wps:spPr>
                          <a:xfrm rot="10800000">
                            <a:off x="1447800" y="104775"/>
                            <a:ext cx="266700" cy="257100"/>
                          </a:xfrm>
                          <a:prstGeom prst="triangle">
                            <a:avLst>
                              <a:gd fmla="val 49999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2886075" y="504825"/>
                            <a:ext cx="333300" cy="19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562600" cy="704850"/>
                <wp:effectExtent b="0" l="0" r="0" t="0"/>
                <wp:docPr id="5" name="image07.png"/>
                <a:graphic>
                  <a:graphicData uri="http://schemas.openxmlformats.org/drawingml/2006/picture">
                    <pic:pic>
                      <pic:nvPicPr>
                        <pic:cNvPr id="0" name="image0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2600" cy="7048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O pistă poate avea în cel mai rău caz f(n) celule ocupate (deoarece Time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) = f(n), M nu are timp să ocupe mai mult de f(n) celule pe una dintre benzile ei).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Mașina M’: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Citește conținutul benzii de la stânga la dreapta și memorează simbolurile de pe pistele 2 * i - 1 aflate imediat deasupra simbolurilor 1 de pe pistele 2 * i (maxim f(n) pași)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Actualizează conținutul benzii de la dreapta la stânga: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Parcurgerea fiecărei celule: maxim f(n) pași: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Actualizarea simbolurilor de pe celula i: 1 pas</w:t>
      </w:r>
    </w:p>
    <w:p w:rsidR="00000000" w:rsidDel="00000000" w:rsidP="00000000" w:rsidRDefault="00000000" w:rsidRPr="00000000">
      <w:pPr>
        <w:numPr>
          <w:ilvl w:val="2"/>
          <w:numId w:val="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Dacă un cap de citire scriere aflat pe poziția i al mașinii M se mută la dreapta, trebuie actualizate pistele pare de pe celula din dreapta:</w:t>
      </w:r>
    </w:p>
    <w:p w:rsidR="00000000" w:rsidDel="00000000" w:rsidP="00000000" w:rsidRDefault="00000000" w:rsidRPr="00000000">
      <w:pPr>
        <w:numPr>
          <w:ilvl w:val="3"/>
          <w:numId w:val="7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 pas ca să ne mutăm la dreapta cu o poziție</w:t>
      </w:r>
    </w:p>
    <w:p w:rsidR="00000000" w:rsidDel="00000000" w:rsidP="00000000" w:rsidRDefault="00000000" w:rsidRPr="00000000">
      <w:pPr>
        <w:numPr>
          <w:ilvl w:val="3"/>
          <w:numId w:val="7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 pas ca să ne întoarcem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=&gt; 3f(n) pași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Deci, sunt f(n) + 3f(n) = 4f(n) pași care pot fi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executați de maxim f(n) ori =&gt; 4f(n))* f(n).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  <w:t xml:space="preserve">Nu știm dacă putem aplica teorema pentru eliminarea constantelor pentru că nu știm dacă funcția f este supraliniară. Dar, putem construi mașina M’’ cu L(M’’) = L care face maxim f(n)/2 pași.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Atunci, mașina M’ poate simula în același mod mașina M’’ și va face </w:t>
      </w:r>
      <m:oMath>
        <m:r>
          <w:rPr/>
          <m:t xml:space="preserve">4</m:t>
        </m:r>
        <m:sSup>
          <m:sSupPr>
            <m:ctrlPr>
              <w:rPr/>
            </m:ctrlPr>
          </m:sSupPr>
          <m:e>
            <m:d>
              <m:dPr>
                <m:begChr m:val="("/>
                <m:endChr m:val=")"/>
                <m:ctrlPr>
                  <w:rPr/>
                </m:ctrlPr>
              </m:dPr>
              <m:e>
                <m:sSup>
                  <m:sSupPr>
                    <m:ctrlPr>
                      <w:rPr/>
                    </m:ctrlPr>
                  </m:sSupPr>
                  <m:e>
                    <m:f>
                      <m:fPr>
                        <m:ctrlPr>
                          <w:rPr/>
                        </m:ctrlPr>
                      </m:fPr>
                      <m:num>
                        <m:r>
                          <w:rPr/>
                          <m:t xml:space="preserve">f(n)</m:t>
                        </m:r>
                      </m:num>
                      <m:den>
                        <m:r>
                          <w:rPr/>
                          <m:t xml:space="preserve">2</m:t>
                        </m:r>
                      </m:den>
                    </m:f>
                  </m:e>
                  <m:sup/>
                </m:sSup>
              </m:e>
            </m:d>
          </m:e>
          <m:sup>
            <m:r>
              <w:rPr/>
              <m:t xml:space="preserve">2</m:t>
            </m:r>
          </m:sup>
        </m:sSup>
        <m:r>
          <w:rPr/>
          <m:t xml:space="preserve">= f(n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Fonts w:ascii="Arial" w:cs="Arial" w:eastAsia="Arial" w:hAnsi="Arial"/>
          <w:rtl w:val="0"/>
        </w:rPr>
        <w:t xml:space="preserve">pași.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886v6x9l0prc" w:id="9"/>
      <w:bookmarkEnd w:id="9"/>
      <w:r w:rsidDel="00000000" w:rsidR="00000000" w:rsidRPr="00000000">
        <w:rPr>
          <w:rtl w:val="0"/>
        </w:rPr>
        <w:t xml:space="preserve">Oricare ar fi f(n) recursivă, există un limbaj recursiv L astfel încât L </w:t>
      </w:r>
      <m:oMath>
        <m:r>
          <m:t>∉</m:t>
        </m:r>
      </m:oMath>
      <w:r w:rsidDel="00000000" w:rsidR="00000000" w:rsidRPr="00000000">
        <w:rPr>
          <w:rtl w:val="0"/>
        </w:rPr>
        <w:t xml:space="preserve">DTIME(f(n)).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Fie L = { #(w) | w nu este acceptat de M în cel mult f(n) pași, unde </w:t>
      </w:r>
      <m:oMath>
        <m:acc>
          <m:accPr>
            <m:chr m:val="̂"/>
            <m:ctrlPr>
              <w:rPr/>
            </m:ctrlPr>
          </m:accPr>
          <m:e>
            <m:r>
              <w:rPr/>
              <m:t xml:space="preserve">M</m:t>
            </m:r>
          </m:e>
        </m:acc>
        <m:r>
          <w:rPr/>
          <m:t xml:space="preserve">=</m:t>
        </m:r>
        <m:acc>
          <m:accPr>
            <m:chr m:val="̂"/>
            <m:ctrlPr>
              <w:rPr/>
            </m:ctrlPr>
          </m:accPr>
          <m:e>
            <m:r>
              <w:rPr/>
              <m:t xml:space="preserve">w</m:t>
            </m:r>
          </m:e>
        </m:acc>
      </m:oMath>
      <w:r w:rsidDel="00000000" w:rsidR="00000000" w:rsidRPr="00000000">
        <w:rPr>
          <w:rtl w:val="0"/>
        </w:rPr>
        <w:t xml:space="preserve">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Presupunem că există mașina M care acceptă L: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 are ca input #(w)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Calculează lungimea lui |w| = n pe o bandă auxiliară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Calculează f(n) pe aceeași bandă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Calculează </w:t>
      </w:r>
      <m:oMath>
        <m:acc>
          <m:accPr>
            <m:chr m:val="̂"/>
            <m:ctrlPr>
              <w:rPr/>
            </m:ctrlPr>
          </m:accPr>
          <m:e>
            <m:r>
              <w:rPr/>
              <m:t xml:space="preserve">x</m:t>
            </m:r>
          </m:e>
        </m:acc>
        <m:r>
          <w:rPr/>
          <m:t xml:space="preserve">=</m:t>
        </m:r>
        <m:acc>
          <m:accPr>
            <m:chr m:val="̂"/>
            <m:ctrlPr>
              <w:rPr/>
            </m:ctrlPr>
          </m:accPr>
          <m:e>
            <m:r>
              <w:rPr/>
              <m:t xml:space="preserve">M</m:t>
            </m:r>
          </m:e>
        </m:acc>
        <m:r>
          <w:rPr/>
          <m:t xml:space="preserve">'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Simulează mașina M’ pe intrarea w, pentru maxim f(n) pași.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Acceptă dacă M’ se oprește și respinge sau acceptă mai târziu.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=&gt; L = L(M). Mașina M e deterministă si se oprește pe fiecare intrare.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Am demonstrat că limbajul L e recursiv. Rămâne să demonstrăm că nu aparține lui DTIME(f(n)).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Alegem w cu </w:t>
      </w:r>
      <m:oMath>
        <m:acc>
          <m:accPr>
            <m:chr m:val="̂"/>
            <m:ctrlPr>
              <w:rPr/>
            </m:ctrlPr>
          </m:accPr>
          <m:e>
            <m:r>
              <w:rPr/>
              <m:t xml:space="preserve">M</m:t>
            </m:r>
          </m:e>
        </m:acc>
        <m:r>
          <w:rPr/>
          <m:t xml:space="preserve">=</m:t>
        </m:r>
        <m:acc>
          <m:accPr>
            <m:chr m:val="̂"/>
            <m:ctrlPr>
              <w:rPr/>
            </m:ctrlPr>
          </m:accPr>
          <m:e>
            <m:r>
              <w:rPr/>
              <m:t xml:space="preserve">w</m:t>
            </m:r>
          </m:e>
        </m:acc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 acceptă în maxim f(n) pași =&gt;</w:t>
      </w:r>
      <w:r w:rsidDel="00000000" w:rsidR="00000000" w:rsidRPr="00000000">
        <w:rPr>
          <w:rtl w:val="0"/>
        </w:rPr>
        <w:t xml:space="preserve"> #(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rtl w:val="0"/>
        </w:rPr>
        <w:t xml:space="preserve"> nu e acceptat de M - contradicție.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M respinge în maxim f(n) pași =&gt; #(w) ar trebui sa fie acceptat de M din definiția lui L - contradicție.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=&gt; M trebuie sa accepte #(w) în mai mult de f(n) pași.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=&gt; TimeM(|w|) &gt; f(|w|), deci L nu aparține lui DTIME(f(n)).</w:t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first"/>
      <w:footerReference r:id="rId12" w:type="default"/>
      <w:pgSz w:h="15840" w:w="12240"/>
      <w:pgMar w:bottom="1440" w:top="1440" w:left="1440" w:right="144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0" w:line="240" w:lineRule="auto"/>
      <w:contextualSpacing w:val="0"/>
    </w:pPr>
    <w:r w:rsidDel="00000000" w:rsidR="00000000" w:rsidRPr="00000000">
      <w:drawing>
        <wp:inline distB="114300" distT="114300" distL="114300" distR="114300">
          <wp:extent cx="5943600" cy="25400"/>
          <wp:effectExtent b="0" l="0" r="0" t="0"/>
          <wp:docPr id="4" name="image05.png" title="footer line"/>
          <a:graphic>
            <a:graphicData uri="http://schemas.openxmlformats.org/drawingml/2006/picture">
              <pic:pic>
                <pic:nvPicPr>
                  <pic:cNvPr id="0" name="image05.png" title="footer line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before="0" w:line="240" w:lineRule="auto"/>
      <w:ind w:left="75" w:firstLine="0"/>
      <w:contextualSpacing w:val="0"/>
    </w:pPr>
    <w:fldSimple w:instr="PAGE" w:fldLock="0" w:dirty="0">
      <w:r w:rsidDel="00000000" w:rsidR="00000000" w:rsidRPr="00000000">
        <w:rPr>
          <w:rFonts w:ascii="Economica" w:cs="Economica" w:eastAsia="Economica" w:hAnsi="Economica"/>
        </w:rPr>
      </w:r>
    </w:fldSimple>
    <w:r w:rsidDel="00000000" w:rsidR="00000000" w:rsidRPr="00000000">
      <w:rPr>
        <w:rFonts w:ascii="Economica" w:cs="Economica" w:eastAsia="Economica" w:hAnsi="Economica"/>
        <w:rtl w:val="0"/>
      </w:rPr>
      <w:t xml:space="preserve">3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0" w:line="240" w:lineRule="auto"/>
      <w:contextualSpacing w:val="0"/>
    </w:pPr>
    <w:r w:rsidDel="00000000" w:rsidR="00000000" w:rsidRPr="00000000">
      <w:drawing>
        <wp:inline distB="114300" distT="114300" distL="114300" distR="114300">
          <wp:extent cx="5943600" cy="25400"/>
          <wp:effectExtent b="0" l="0" r="0" t="0"/>
          <wp:docPr id="1" name="image02.png" title="footer line"/>
          <a:graphic>
            <a:graphicData uri="http://schemas.openxmlformats.org/drawingml/2006/picture">
              <pic:pic>
                <pic:nvPicPr>
                  <pic:cNvPr id="0" name="image02.png" title="footer line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before="0" w:line="240" w:lineRule="auto"/>
      <w:ind w:left="75" w:firstLine="0"/>
      <w:contextualSpacing w:val="0"/>
    </w:pPr>
    <w:fldSimple w:instr="PAGE" w:fldLock="0" w:dirty="0">
      <w:r w:rsidDel="00000000" w:rsidR="00000000" w:rsidRPr="00000000">
        <w:rPr>
          <w:rFonts w:ascii="Economica" w:cs="Economica" w:eastAsia="Economica" w:hAnsi="Economica"/>
        </w:rPr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0" w:lineRule="auto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Style w:val="Subtitle"/>
      <w:spacing w:before="0" w:lineRule="auto"/>
      <w:contextualSpacing w:val="0"/>
    </w:pPr>
    <w:bookmarkStart w:colFirst="0" w:colLast="0" w:name="_i9npdp6lp7kp" w:id="10"/>
    <w:bookmarkEnd w:id="10"/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before="0" w:lineRule="auto"/>
      <w:contextualSpacing w:val="0"/>
    </w:pPr>
    <w:r w:rsidDel="00000000" w:rsidR="00000000" w:rsidRPr="00000000">
      <w:drawing>
        <wp:inline distB="114300" distT="114300" distL="114300" distR="114300">
          <wp:extent cx="5943600" cy="25400"/>
          <wp:effectExtent b="0" l="0" r="0" t="0"/>
          <wp:docPr id="2" name="image03.png" title="header line"/>
          <a:graphic>
            <a:graphicData uri="http://schemas.openxmlformats.org/drawingml/2006/picture">
              <pic:pic>
                <pic:nvPicPr>
                  <pic:cNvPr id="0" name="image03.png" title="header line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  <w:t xml:space="preserve">Seria 23, 2016-2017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200" w:line="36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contextualSpacing w:val="1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contextualSpacing w:val="1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ind w:left="-15" w:firstLine="0"/>
      <w:contextualSpacing w:val="1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0" w:line="240" w:lineRule="auto"/>
      <w:contextualSpacing w:val="1"/>
    </w:pPr>
    <w:rPr>
      <w:rFonts w:ascii="Economica" w:cs="Economica" w:eastAsia="Economica" w:hAnsi="Economica"/>
      <w:b w:val="1"/>
      <w:sz w:val="60"/>
      <w:szCs w:val="60"/>
    </w:rPr>
  </w:style>
  <w:style w:type="paragraph" w:styleId="Subtitle">
    <w:name w:val="Subtitle"/>
    <w:basedOn w:val="Normal"/>
    <w:next w:val="Normal"/>
    <w:pPr>
      <w:spacing w:line="240" w:lineRule="auto"/>
      <w:contextualSpacing w:val="1"/>
    </w:pPr>
    <w:rPr>
      <w:rFonts w:ascii="Economica" w:cs="Economica" w:eastAsia="Economica" w:hAnsi="Economica"/>
      <w:color w:val="666666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footer" Target="footer2.xml"/><Relationship Id="rId10" Type="http://schemas.openxmlformats.org/officeDocument/2006/relationships/header" Target="head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image" Target="media/image04.png"/><Relationship Id="rId6" Type="http://schemas.openxmlformats.org/officeDocument/2006/relationships/image" Target="media/image11.png"/><Relationship Id="rId7" Type="http://schemas.openxmlformats.org/officeDocument/2006/relationships/image" Target="media/image09.png"/><Relationship Id="rId8" Type="http://schemas.openxmlformats.org/officeDocument/2006/relationships/image" Target="media/image0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05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0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3.png"/></Relationships>
</file>